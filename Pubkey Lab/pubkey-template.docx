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>
          <w:bottom w:val="single" w:sz="8" w:space="1" w:color="4F81BD"/>
        </w:pBdr>
        <w:rPr>
          <w:rFonts w:ascii="Cambria" w:hAnsi="Cambria"/>
        </w:rPr>
      </w:pPr>
      <w:r>
        <w:rPr>
          <w:rFonts w:ascii="Cambria" w:hAnsi="Cambria"/>
        </w:rPr>
        <w:t>Lab 4 Report</w:t>
        <w:br/>
        <w:t>Exploring Public Key Certificates</w:t>
      </w:r>
    </w:p>
    <w:p>
      <w:pPr>
        <w:pStyle w:val="Normal"/>
        <w:rPr>
          <w:b/>
          <w:b/>
          <w:color w:val="FF0000"/>
        </w:rPr>
      </w:pPr>
      <w:ins w:id="0" w:author="Unknown Author" w:date="2022-08-04T14:09:43Z">
        <w:r>
          <w:rPr>
            <w:b/>
            <w:color w:val="FF0000"/>
          </w:rPr>
          <w:t>Daniel Hutchins</w:t>
        </w:r>
      </w:ins>
      <w:del w:id="1" w:author="Unknown Author" w:date="2022-08-04T14:09:43Z">
        <w:r>
          <w:rPr>
            <w:b/>
            <w:color w:val="FF0000"/>
          </w:rPr>
          <w:delText>Your Name Here</w:delText>
        </w:r>
      </w:del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rPr/>
      </w:pPr>
      <w:ins w:id="2" w:author="Microsoft Office User" w:date="2017-05-02T10:39:00Z">
        <w:r>
          <w:rPr/>
          <w:t>What Operating System (OS) were you using for this exercise? (Windows 7, Windows 10, MacOS 10.11</w:t>
        </w:r>
      </w:ins>
      <w:ins w:id="3" w:author="Microsoft Office User" w:date="2017-05-02T10:41:00Z">
        <w:r>
          <w:rPr/>
          <w:t>, etc</w:t>
        </w:r>
      </w:ins>
      <w:ins w:id="4" w:author="Microsoft Office User" w:date="2017-05-02T10:39:00Z">
        <w:bookmarkStart w:id="0" w:name="_GoBack"/>
        <w:bookmarkEnd w:id="0"/>
        <w:r>
          <w:rPr/>
          <w:t xml:space="preserve">?) </w:t>
        </w:r>
      </w:ins>
    </w:p>
    <w:p>
      <w:pPr>
        <w:pStyle w:val="ListParagraph"/>
        <w:rPr/>
      </w:pPr>
      <w:ins w:id="5" w:author="Microsoft Office User" w:date="2017-05-02T10:41:00Z">
        <w:r>
          <w:rPr/>
        </w:r>
      </w:ins>
    </w:p>
    <w:p>
      <w:pPr>
        <w:pStyle w:val="ListParagraph"/>
        <w:rPr/>
      </w:pPr>
      <w:ins w:id="7" w:author="Unknown Author" w:date="2022-08-04T14:11:59Z">
        <w:r>
          <w:rPr>
            <w:color w:val="548DD4"/>
          </w:rPr>
          <w:t>Ubunt</w:t>
        </w:r>
      </w:ins>
      <w:ins w:id="8" w:author="Unknown Author" w:date="2022-08-04T14:12:00Z">
        <w:r>
          <w:rPr>
            <w:color w:val="548DD4"/>
          </w:rPr>
          <w:t>u 18.04.2</w:t>
        </w:r>
      </w:ins>
      <w:del w:id="9" w:author="Unknown Author" w:date="2022-08-04T14:09:52Z">
        <w:r>
          <w:rPr>
            <w:color w:val="548DD4"/>
          </w:rPr>
          <w:delText>TBD</w:delText>
        </w:r>
      </w:del>
    </w:p>
    <w:p>
      <w:pPr>
        <w:pStyle w:val="ListParagraph"/>
        <w:rPr/>
      </w:pPr>
      <w:ins w:id="11" w:author="Microsoft Office User" w:date="2017-05-02T10:39:00Z">
        <w:r>
          <w:rPr/>
        </w:r>
      </w:ins>
    </w:p>
    <w:p>
      <w:pPr>
        <w:pStyle w:val="ListParagraph"/>
        <w:numPr>
          <w:ilvl w:val="0"/>
          <w:numId w:val="2"/>
        </w:numPr>
        <w:rPr/>
      </w:pPr>
      <w:ins w:id="12" w:author="Microsoft Office User" w:date="2017-05-02T10:39:00Z">
        <w:r>
          <w:rPr/>
          <w:t>What browser were you using for this exercise? (The exact version would be useful)</w:t>
        </w:r>
      </w:ins>
    </w:p>
    <w:p>
      <w:pPr>
        <w:pStyle w:val="ListParagraph"/>
        <w:rPr/>
      </w:pPr>
      <w:ins w:id="13" w:author="Microsoft Office User" w:date="2017-05-02T10:40:00Z">
        <w:r>
          <w:rPr/>
        </w:r>
      </w:ins>
    </w:p>
    <w:p>
      <w:pPr>
        <w:pStyle w:val="ListParagraph"/>
        <w:rPr>
          <w:color w:val="548DD4"/>
          <w:ins w:id="19" w:author="Microsoft Office User" w:date="2017-05-02T10:40:00Z"/>
        </w:rPr>
      </w:pPr>
      <w:ins w:id="14" w:author="Unknown Author" w:date="2022-08-04T14:10:08Z">
        <w:r>
          <w:rPr>
            <w:color w:val="548DD4"/>
          </w:rPr>
          <w:t>Firefox Quantum 61.0</w:t>
        </w:r>
      </w:ins>
      <w:del w:id="15" w:author="Unknown Author" w:date="2022-08-04T14:10:06Z">
        <w:r>
          <w:rPr>
            <w:color w:val="548DD4"/>
          </w:rPr>
          <w:delText>D</w:delText>
        </w:r>
      </w:del>
      <w:del w:id="16" w:author="Unknown Author" w:date="2022-08-04T14:11:00Z">
        <w:r>
          <w:rPr>
            <w:color w:val="548DD4"/>
          </w:rPr>
          <w:delText>D</w:delText>
        </w:r>
      </w:del>
      <w:del w:id="17" w:author="Unknown Author" w:date="2022-08-04T14:10:06Z">
        <w:r>
          <w:rPr>
            <w:color w:val="548DD4"/>
          </w:rPr>
          <w:delText>BT</w:delText>
        </w:r>
      </w:del>
      <w:del w:id="18" w:author="Unknown Author" w:date="2022-08-04T14:11:02Z">
        <w:r>
          <w:rPr>
            <w:color w:val="548DD4"/>
          </w:rPr>
          <w:delText>T</w:delText>
        </w:r>
      </w:del>
    </w:p>
    <w:p>
      <w:pPr>
        <w:pStyle w:val="ListParagraph"/>
        <w:rPr/>
      </w:pPr>
      <w:ins w:id="20" w:author="Microsoft Office User" w:date="2017-05-02T10:38:00Z">
        <w:r>
          <w:rPr/>
        </w:r>
      </w:ins>
    </w:p>
    <w:p>
      <w:pPr>
        <w:pStyle w:val="ListParagraph"/>
        <w:numPr>
          <w:ilvl w:val="0"/>
          <w:numId w:val="2"/>
        </w:numPr>
        <w:rPr/>
      </w:pPr>
      <w:r>
        <w:rPr/>
        <w:t>Referring to the first four tables in the worksheet, what observations can you make from this small sample size?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548DD4"/>
        </w:rPr>
      </w:pPr>
      <w:ins w:id="22" w:author="Unknown Author" w:date="2022-08-04T20:26:28Z">
        <w:r>
          <w:rPr>
            <w:color w:val="548DD4"/>
          </w:rPr>
          <w:t>Many use the same certificate signature algorithm, and cerificate key usage(s).</w:t>
        </w:r>
      </w:ins>
      <w:del w:id="23" w:author="Unknown Author" w:date="2022-08-04T20:26:26Z">
        <w:r>
          <w:rPr>
            <w:color w:val="548DD4"/>
          </w:rPr>
          <w:delText>TBD</w:delText>
        </w:r>
      </w:del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Referring to the table in item #5 of the worksheet, what observations can you make on this small sample size?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548DD4"/>
        </w:rPr>
      </w:pPr>
      <w:ins w:id="24" w:author="Unknown Author" w:date="2022-08-04T20:27:06Z">
        <w:r>
          <w:rPr>
            <w:color w:val="548DD4"/>
          </w:rPr>
          <w:t>All the sites I found supported HTTPS.</w:t>
        </w:r>
      </w:ins>
      <w:del w:id="25" w:author="Unknown Author" w:date="2022-08-04T20:27:06Z">
        <w:r>
          <w:rPr>
            <w:color w:val="548DD4"/>
          </w:rPr>
          <w:delText>TBD</w:delText>
        </w:r>
      </w:del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Of those sites that support HTTPS in item #5, what is your guess as to why?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548DD4"/>
        </w:rPr>
      </w:pPr>
      <w:ins w:id="26" w:author="Unknown Author" w:date="2022-08-04T20:27:25Z">
        <w:r>
          <w:rPr>
            <w:color w:val="548DD4"/>
          </w:rPr>
          <w:t>All of them are some form of business whether it be vehicle sales, games, or hotels. They all take payment so HTTPS is a requirement.</w:t>
        </w:r>
      </w:ins>
      <w:del w:id="27" w:author="Unknown Author" w:date="2022-08-04T20:27:21Z">
        <w:r>
          <w:rPr>
            <w:color w:val="548DD4"/>
          </w:rPr>
          <w:delText>TBD</w:delText>
        </w:r>
      </w:del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What did you learn from this exercise (if anything)?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548DD4"/>
        </w:rPr>
      </w:pPr>
      <w:ins w:id="28" w:author="Unknown Author" w:date="2022-08-04T20:27:57Z">
        <w:r>
          <w:rPr>
            <w:color w:val="548DD4"/>
          </w:rPr>
          <w:t xml:space="preserve">Websites use </w:t>
        </w:r>
      </w:ins>
      <w:ins w:id="29" w:author="Unknown Author" w:date="2022-08-04T20:28:00Z">
        <w:r>
          <w:rPr>
            <w:color w:val="548DD4"/>
          </w:rPr>
          <w:t>the same general encryption algorithms and all the ones found in this lab supported HTTPS.</w:t>
        </w:r>
      </w:ins>
      <w:del w:id="30" w:author="Unknown Author" w:date="2022-08-04T20:27:56Z">
        <w:r>
          <w:rPr>
            <w:color w:val="548DD4"/>
          </w:rPr>
          <w:delText>TBD</w:delText>
        </w:r>
      </w:del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How could this exercise be improved?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548DD4"/>
        </w:rPr>
      </w:pPr>
      <w:ins w:id="31" w:author="Unknown Author" w:date="2022-08-04T20:28:34Z">
        <w:r>
          <w:rPr>
            <w:color w:val="548DD4"/>
          </w:rPr>
          <w:t>N/A.</w:t>
        </w:r>
      </w:ins>
      <w:del w:id="32" w:author="Unknown Author" w:date="2022-08-04T20:28:33Z">
        <w:r>
          <w:rPr>
            <w:color w:val="548DD4"/>
          </w:rPr>
          <w:delText>TBD</w:delText>
        </w:r>
      </w:del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720" w:header="720" w:top="777" w:footer="720" w:bottom="77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Rev: 201</w:t>
    </w:r>
    <w:ins w:id="33" w:author="Microsoft Office User" w:date="2017-05-02T10:40:00Z">
      <w:r>
        <w:rPr/>
        <w:t>7-05-02</w:t>
      </w:r>
    </w:ins>
    <w:del w:id="34" w:author="Microsoft Office User" w:date="2017-05-02T10:40:00Z">
      <w:r>
        <w:rPr/>
        <w:delText>6-10-17</w:delText>
      </w:r>
    </w:del>
    <w:r>
      <w:rPr/>
      <w:tab/>
    </w:r>
    <w:r>
      <w:rPr>
        <w:rStyle w:val="Pagenumber"/>
        <w:rFonts w:cs="Times New Roman" w:ascii="Times New Roman" w:hAnsi="Times New Roman"/>
      </w:rPr>
      <w:t xml:space="preserve">Page </w:t>
    </w:r>
    <w:r>
      <w:rPr>
        <w:rStyle w:val="Pagenumber"/>
        <w:rFonts w:cs="Times New Roman" w:ascii="Times New Roman" w:hAnsi="Times New Roman"/>
      </w:rPr>
      <w:fldChar w:fldCharType="begin"/>
    </w:r>
    <w:r>
      <w:rPr>
        <w:rStyle w:val="Pagenumber"/>
        <w:rFonts w:cs="Times New Roman" w:ascii="Times New Roman" w:hAnsi="Times New Roman"/>
      </w:rPr>
      <w:instrText> PAGE </w:instrText>
    </w:r>
    <w:r>
      <w:rPr>
        <w:rStyle w:val="Pagenumber"/>
        <w:rFonts w:cs="Times New Roman" w:ascii="Times New Roman" w:hAnsi="Times New Roman"/>
      </w:rPr>
      <w:fldChar w:fldCharType="separate"/>
    </w:r>
    <w:r>
      <w:rPr>
        <w:rStyle w:val="Pagenumber"/>
        <w:rFonts w:cs="Times New Roman" w:ascii="Times New Roman" w:hAnsi="Times New Roman"/>
      </w:rPr>
      <w:t>1</w:t>
    </w:r>
    <w:r>
      <w:rPr>
        <w:rStyle w:val="Pagenumber"/>
        <w:rFonts w:cs="Times New Roman" w:ascii="Times New Roman" w:hAnsi="Times New Roman"/>
      </w:rPr>
      <w:fldChar w:fldCharType="end"/>
    </w:r>
    <w:r>
      <w:rPr>
        <w:rStyle w:val="Pagenumber"/>
        <w:rFonts w:cs="Times New Roman" w:ascii="Times New Roman" w:hAnsi="Times New Roman"/>
      </w:rPr>
      <w:t xml:space="preserve"> of </w:t>
    </w:r>
    <w:r>
      <w:rPr>
        <w:rStyle w:val="Pagenumber"/>
        <w:rFonts w:cs="Times New Roman" w:ascii="Times New Roman" w:hAnsi="Times New Roman"/>
      </w:rPr>
      <w:fldChar w:fldCharType="begin"/>
    </w:r>
    <w:r>
      <w:rPr>
        <w:rStyle w:val="Pagenumber"/>
        <w:rFonts w:cs="Times New Roman" w:ascii="Times New Roman" w:hAnsi="Times New Roman"/>
      </w:rPr>
      <w:instrText> NUMPAGES </w:instrText>
    </w:r>
    <w:r>
      <w:rPr>
        <w:rStyle w:val="Pagenumber"/>
        <w:rFonts w:cs="Times New Roman" w:ascii="Times New Roman" w:hAnsi="Times New Roman"/>
      </w:rPr>
      <w:fldChar w:fldCharType="separate"/>
    </w:r>
    <w:r>
      <w:rPr>
        <w:rStyle w:val="Pagenumber"/>
        <w:rFonts w:cs="Times New Roman" w:ascii="Times New Roman" w:hAnsi="Times New Roman"/>
      </w:rPr>
      <w:t>1</w:t>
    </w:r>
    <w:r>
      <w:rPr>
        <w:rStyle w:val="Pagenumber"/>
        <w:rFonts w:cs="Times New Roman" w:ascii="Times New Roman" w:hAnsi="Times New Roman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right" w:pos="9990" w:leader="none"/>
      </w:tabs>
      <w:rPr/>
    </w:pPr>
    <w:r>
      <w:rPr/>
      <w:tab/>
      <w:tab/>
      <w:t>CS3600 Lab 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8"/>
  <w:trackRevisions/>
  <w:embedSystemFonts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DejaVu Sans"/>
        <w:lang w:val="en-US" w:eastAsia="ja-JP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Cambria" w:hAnsi="Cambria" w:eastAsia="ＭＳ 明朝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ＭＳ ゴシック" w:cs="DejaVu Sans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ＭＳ ゴシック" w:cs="DejaVu Sans"/>
      <w:b/>
      <w:bCs/>
      <w:color w:val="4F81BD"/>
      <w:sz w:val="26"/>
      <w:szCs w:val="26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</w:rPr>
  </w:style>
  <w:style w:type="character" w:styleId="TitleChar">
    <w:name w:val="Title Char"/>
    <w:basedOn w:val="DefaultParagraphFont"/>
    <w:qFormat/>
    <w:rPr>
      <w:rFonts w:ascii="Calibri" w:hAnsi="Calibri" w:eastAsia="ＭＳ ゴシック" w:cs="DejaVu Sans"/>
      <w:color w:val="17365D"/>
      <w:spacing w:val="5"/>
      <w:kern w:val="2"/>
      <w:sz w:val="52"/>
      <w:szCs w:val="52"/>
    </w:rPr>
  </w:style>
  <w:style w:type="character" w:styleId="HeaderChar">
    <w:name w:val="Header Char"/>
    <w:basedOn w:val="DefaultParagraphFont"/>
    <w:qFormat/>
    <w:rPr>
      <w:sz w:val="24"/>
      <w:szCs w:val="24"/>
    </w:rPr>
  </w:style>
  <w:style w:type="character" w:styleId="FooterChar">
    <w:name w:val="Footer Char"/>
    <w:basedOn w:val="DefaultParagraphFont"/>
    <w:qFormat/>
    <w:rPr>
      <w:sz w:val="24"/>
      <w:szCs w:val="24"/>
    </w:rPr>
  </w:style>
  <w:style w:type="character" w:styleId="Heading1Char">
    <w:name w:val="Heading 1 Char"/>
    <w:basedOn w:val="DefaultParagraphFont"/>
    <w:qFormat/>
    <w:rPr>
      <w:rFonts w:ascii="Calibri" w:hAnsi="Calibri" w:eastAsia="ＭＳ ゴシック" w:cs="DejaVu Sans"/>
      <w:b/>
      <w:bCs/>
      <w:color w:val="345A8A"/>
      <w:sz w:val="32"/>
      <w:szCs w:val="32"/>
    </w:rPr>
  </w:style>
  <w:style w:type="character" w:styleId="Heading2Char">
    <w:name w:val="Heading 2 Char"/>
    <w:basedOn w:val="DefaultParagraphFont"/>
    <w:qFormat/>
    <w:rPr>
      <w:rFonts w:ascii="Calibri" w:hAnsi="Calibri" w:eastAsia="ＭＳ ゴシック" w:cs="DejaVu Sans"/>
      <w:b/>
      <w:bCs/>
      <w:color w:val="4F81BD"/>
      <w:sz w:val="26"/>
      <w:szCs w:val="26"/>
    </w:rPr>
  </w:style>
  <w:style w:type="character" w:styleId="Pagenumber">
    <w:name w:val="page number"/>
    <w:basedOn w:val="DefaultParagraphFont"/>
    <w:qFormat/>
    <w:rPr/>
  </w:style>
  <w:style w:type="character" w:styleId="Annotationreference">
    <w:name w:val="annotation reference"/>
    <w:basedOn w:val="DefaultParagraphFont"/>
    <w:qFormat/>
    <w:rPr>
      <w:sz w:val="18"/>
      <w:szCs w:val="18"/>
    </w:rPr>
  </w:style>
  <w:style w:type="character" w:styleId="CommentTextChar">
    <w:name w:val="Comment Text Char"/>
    <w:basedOn w:val="DefaultParagraphFont"/>
    <w:qFormat/>
    <w:rPr>
      <w:sz w:val="24"/>
      <w:szCs w:val="24"/>
    </w:rPr>
  </w:style>
  <w:style w:type="character" w:styleId="CommentSubjectChar">
    <w:name w:val="Comment Subject Char"/>
    <w:basedOn w:val="CommentTextChar"/>
    <w:qFormat/>
    <w:rPr>
      <w:b/>
      <w:bCs/>
      <w:sz w:val="24"/>
      <w:szCs w:val="24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FootnoteTextChar">
    <w:name w:val="Footnote Text Char"/>
    <w:basedOn w:val="DefaultParagraphFont"/>
    <w:qFormat/>
    <w:rPr>
      <w:sz w:val="24"/>
      <w:szCs w:val="24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ListLabel1">
    <w:name w:val="ListLabel 1"/>
    <w:qFormat/>
    <w:rPr>
      <w:rFonts w:eastAsia="ＭＳ 明朝" w:cs="DejaVu San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before="0" w:after="300"/>
      <w:contextualSpacing/>
    </w:pPr>
    <w:rPr>
      <w:rFonts w:ascii="Calibri" w:hAnsi="Calibri" w:eastAsia="ＭＳ ゴシック" w:cs="DejaVu Sans"/>
      <w:color w:val="17365D"/>
      <w:spacing w:val="5"/>
      <w:kern w:val="2"/>
      <w:sz w:val="52"/>
      <w:szCs w:val="52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Default">
    <w:name w:val="Default"/>
    <w:qFormat/>
    <w:pPr>
      <w:widowControl w:val="false"/>
      <w:kinsoku w:val="true"/>
      <w:overflowPunct w:val="true"/>
      <w:autoSpaceDE w:val="true"/>
      <w:bidi w:val="0"/>
      <w:jc w:val="left"/>
    </w:pPr>
    <w:rPr>
      <w:rFonts w:ascii="Helvetica" w:hAnsi="Helvetica" w:eastAsia="Times New Roman" w:cs="Helvetica"/>
      <w:color w:val="000000"/>
      <w:kern w:val="0"/>
      <w:sz w:val="24"/>
      <w:szCs w:val="24"/>
      <w:lang w:eastAsia="en-US" w:val="en-US" w:bidi="ar-SA"/>
    </w:rPr>
  </w:style>
  <w:style w:type="paragraph" w:styleId="CM8">
    <w:name w:val="CM8"/>
    <w:basedOn w:val="Default"/>
    <w:next w:val="Default"/>
    <w:qFormat/>
    <w:pPr/>
    <w:rPr>
      <w:rFonts w:cs="Times New Roman"/>
      <w:color w:val="auto"/>
    </w:rPr>
  </w:style>
  <w:style w:type="paragraph" w:styleId="CM1">
    <w:name w:val="CM1"/>
    <w:basedOn w:val="Default"/>
    <w:next w:val="Default"/>
    <w:qFormat/>
    <w:pPr>
      <w:spacing w:lineRule="atLeast" w:line="280"/>
    </w:pPr>
    <w:rPr>
      <w:rFonts w:cs="Times New Roman"/>
      <w:color w:val="auto"/>
    </w:rPr>
  </w:style>
  <w:style w:type="paragraph" w:styleId="CM9">
    <w:name w:val="CM9"/>
    <w:basedOn w:val="Default"/>
    <w:next w:val="Default"/>
    <w:qFormat/>
    <w:pPr/>
    <w:rPr>
      <w:rFonts w:cs="Times New Roman"/>
      <w:color w:val="auto"/>
    </w:rPr>
  </w:style>
  <w:style w:type="paragraph" w:styleId="CM3">
    <w:name w:val="CM3"/>
    <w:basedOn w:val="Default"/>
    <w:next w:val="Default"/>
    <w:qFormat/>
    <w:pPr>
      <w:spacing w:lineRule="atLeast" w:line="280"/>
    </w:pPr>
    <w:rPr>
      <w:rFonts w:cs="Times New Roman"/>
      <w:color w:val="auto"/>
    </w:rPr>
  </w:style>
  <w:style w:type="paragraph" w:styleId="CM7">
    <w:name w:val="CM7"/>
    <w:basedOn w:val="Default"/>
    <w:next w:val="Default"/>
    <w:qFormat/>
    <w:pPr>
      <w:spacing w:lineRule="atLeast" w:line="280"/>
    </w:pPr>
    <w:rPr>
      <w:rFonts w:cs="Times New Roman"/>
      <w:color w:val="auto"/>
    </w:rPr>
  </w:style>
  <w:style w:type="paragraph" w:styleId="Caption1">
    <w:name w:val="caption"/>
    <w:basedOn w:val="Normal"/>
    <w:next w:val="Normal"/>
    <w:qFormat/>
    <w:pPr>
      <w:spacing w:before="0" w:after="200"/>
    </w:pPr>
    <w:rPr>
      <w:b/>
      <w:bCs/>
      <w:color w:val="4F81BD"/>
      <w:sz w:val="18"/>
      <w:szCs w:val="18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Annotationtext">
    <w:name w:val="annotation text"/>
    <w:basedOn w:val="Normal"/>
    <w:qFormat/>
    <w:pPr/>
    <w:rPr/>
  </w:style>
  <w:style w:type="paragraph" w:styleId="Annotationsubject">
    <w:name w:val="annotation subject"/>
    <w:basedOn w:val="Annotationtext"/>
    <w:qFormat/>
    <w:pPr/>
    <w:rPr>
      <w:b/>
      <w:bCs/>
      <w:sz w:val="20"/>
      <w:szCs w:val="20"/>
    </w:rPr>
  </w:style>
  <w:style w:type="paragraph" w:styleId="Footnote">
    <w:name w:val="Footnote Text"/>
    <w:basedOn w:val="Normal"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LibreOffice/6.0.7.3$Linux_X86_64 LibreOffice_project/00m0$Build-3</Application>
  <Pages>1</Pages>
  <Words>192</Words>
  <Characters>907</Characters>
  <CharactersWithSpaces>1077</CharactersWithSpaces>
  <Paragraphs>18</Paragraphs>
  <Company>Naval Postgraduate School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2015-05-15T16:33:00Z</dcterms:created>
  <dc:creator>Paul Clark</dc:creator>
  <dc:description/>
  <dc:language>en-US</dc:language>
  <cp:lastModifiedBy/>
  <cp:lastPrinted>2015-05-15T17:20:00Z</cp:lastPrinted>
  <dcterms:modified xsi:type="dcterms:W3CDTF">2022-08-04T20:28:41Z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Naval Postgraduate School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